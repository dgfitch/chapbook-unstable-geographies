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uoj6i9g2jjrk" w:id="0"/>
      <w:bookmarkEnd w:id="0"/>
      <w:r w:rsidDel="00000000" w:rsidR="00000000" w:rsidRPr="00000000">
        <w:rPr>
          <w:rtl w:val="0"/>
        </w:rPr>
        <w:t xml:space="preserve">Julie Fitzpatrick - Bad Day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08-25-2020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t xml:space="preserve">After three hours at the DMV</w:t>
      </w:r>
      <w:del w:author="Andrew Dibble" w:id="0" w:date="2020-10-09T01:02:58Z">
        <w:r w:rsidDel="00000000" w:rsidR="00000000" w:rsidRPr="00000000">
          <w:rPr>
            <w:rtl w:val="0"/>
          </w:rPr>
          <w:delText xml:space="preserve"> - Department of Motor Vehicles - </w:delText>
        </w:r>
      </w:del>
      <w:r w:rsidDel="00000000" w:rsidR="00000000" w:rsidRPr="00000000">
        <w:rPr>
          <w:rtl w:val="0"/>
        </w:rPr>
        <w:t xml:space="preserve">Al felt like twisting the head from something. Anything. Instead, he heaved himself into the passenger side of the rusted truck and bit his tongue to keep from biting off Heydra’s head.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t xml:space="preserve">“Everything go OK, Darlin’?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t xml:space="preserve">After a couple of seconds, Al managed to shake his head, once.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t xml:space="preserve">Heydra wisely did not repeat the question. They pulled into traffic and accelerated toward home. Waves of heat distorted the road ahead, but the sky was cloudless, the sun relentless. Rattling in the back reminded Ed that the broken water pump was not going to fix itself when they got home. He closed his eyes and wished himself back in the city, cracking open a Bud after a mind-numbing day at work. “I’m sorry.”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t xml:space="preserve">Heydra’s eyes swiveled toward him, then back at the road. “What?”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t xml:space="preserve">“I’m sorry I dragged you out here. Sorry we threw away our perfectly good life to come to this Godforsaken hick of a town where they can’t even renew a driver’s license without rubbing your nose in the fact that you weren’t born here. You’re an </w:t>
      </w:r>
      <w:ins w:author="Andrew Dibble" w:id="1" w:date="2020-10-17T21:17:29Z">
        <w:r w:rsidDel="00000000" w:rsidR="00000000" w:rsidRPr="00000000">
          <w:rPr>
            <w:rtl w:val="0"/>
          </w:rPr>
          <w:t xml:space="preserve">‘</w:t>
        </w:r>
      </w:ins>
      <w:r w:rsidDel="00000000" w:rsidR="00000000" w:rsidRPr="00000000">
        <w:rPr>
          <w:rtl w:val="0"/>
        </w:rPr>
        <w:t xml:space="preserve">outsider.</w:t>
      </w:r>
      <w:ins w:author="Andrew Dibble" w:id="2" w:date="2020-10-17T21:17:32Z">
        <w:r w:rsidDel="00000000" w:rsidR="00000000" w:rsidRPr="00000000">
          <w:rPr>
            <w:rtl w:val="0"/>
          </w:rPr>
          <w:t xml:space="preserve">’</w:t>
        </w:r>
      </w:ins>
      <w:r w:rsidDel="00000000" w:rsidR="00000000" w:rsidRPr="00000000">
        <w:rPr>
          <w:rtl w:val="0"/>
        </w:rPr>
        <w:t xml:space="preserve">” He made air quotes</w:t>
      </w:r>
      <w:del w:author="Andrew Dibble" w:id="3" w:date="2020-10-17T21:17:36Z">
        <w:r w:rsidDel="00000000" w:rsidR="00000000" w:rsidRPr="00000000">
          <w:rPr>
            <w:rtl w:val="0"/>
          </w:rPr>
          <w:delText xml:space="preserve"> around ‘outsider</w:delText>
        </w:r>
      </w:del>
      <w:r w:rsidDel="00000000" w:rsidR="00000000" w:rsidRPr="00000000">
        <w:rPr>
          <w:rtl w:val="0"/>
        </w:rPr>
        <w:t xml:space="preserve">.</w:t>
      </w:r>
      <w:del w:author="Andrew Dibble" w:id="4" w:date="2020-10-17T21:17:39Z">
        <w:r w:rsidDel="00000000" w:rsidR="00000000" w:rsidRPr="00000000">
          <w:rPr>
            <w:rtl w:val="0"/>
          </w:rPr>
          <w:delText xml:space="preserve">’</w:delText>
        </w:r>
      </w:del>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t xml:space="preserve">“Do you want to talk about 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t xml:space="preserve">“No.” Al looked out the window at the horizon, turning a deep rose, so unfamiliar, yet beautiful. “I didn’t show up on the photo they took for the I.D., so they couldn’t figure out what to do. It took them that long to figure it out. They had to message by satellite and wait for a reply.” He shook his carapace in disgust. “By satellite.” Where the fuck are we, in the last century?”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t xml:space="preserve">“Al,” crooned Heydra in the most dulcet tones she could dredge up this late in the day, “you know that we all do the best we can with what we have, and these</w:t>
      </w:r>
      <w:ins w:author="Andrew Dibble" w:id="5" w:date="2020-10-17T21:18:23Z">
        <w:r w:rsidDel="00000000" w:rsidR="00000000" w:rsidRPr="00000000">
          <w:rPr>
            <w:rtl w:val="0"/>
          </w:rPr>
          <w:t xml:space="preserve">...</w:t>
        </w:r>
      </w:ins>
      <w:r w:rsidDel="00000000" w:rsidR="00000000" w:rsidRPr="00000000">
        <w:rPr>
          <w:rtl w:val="0"/>
        </w:rPr>
        <w:t xml:space="preserve"> </w:t>
      </w:r>
      <w:del w:author="Andrew Dibble" w:id="6" w:date="2020-10-17T21:18:25Z">
        <w:r w:rsidDel="00000000" w:rsidR="00000000" w:rsidRPr="00000000">
          <w:rPr>
            <w:rtl w:val="0"/>
          </w:rPr>
          <w:delText xml:space="preserve">- </w:delText>
        </w:r>
      </w:del>
      <w:r w:rsidDel="00000000" w:rsidR="00000000" w:rsidRPr="00000000">
        <w:rPr>
          <w:rtl w:val="0"/>
        </w:rPr>
        <w:t xml:space="preserve">people</w:t>
      </w:r>
      <w:del w:author="Andrew Dibble" w:id="7" w:date="2020-10-17T21:18:27Z">
        <w:r w:rsidDel="00000000" w:rsidR="00000000" w:rsidRPr="00000000">
          <w:rPr>
            <w:rtl w:val="0"/>
          </w:rPr>
          <w:delText xml:space="preserve"> -</w:delText>
        </w:r>
      </w:del>
      <w:r w:rsidDel="00000000" w:rsidR="00000000" w:rsidRPr="00000000">
        <w:rPr>
          <w:rtl w:val="0"/>
        </w:rPr>
        <w:t xml:space="preserve"> are no exceptions.”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rPr/>
      </w:pPr>
      <w:r w:rsidDel="00000000" w:rsidR="00000000" w:rsidRPr="00000000">
        <w:rPr>
          <w:rtl w:val="0"/>
        </w:rPr>
        <w:t xml:space="preserve">Al concurred with a low rumble. He allowed his torso phalanges to splay slightly, enough to release pent gases. Heydra did the same. The cabin of the truck filled with a hazy golden mist that they both found calming. No more was said for the rest of the trip home.</w:t>
      </w:r>
    </w:p>
    <w:p w:rsidR="00000000" w:rsidDel="00000000" w:rsidP="00000000" w:rsidRDefault="00000000" w:rsidRPr="00000000" w14:paraId="00000018">
      <w:pPr>
        <w:rPr/>
      </w:pP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