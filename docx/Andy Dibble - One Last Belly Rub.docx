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5d689h28cba" w:id="0"/>
      <w:bookmarkEnd w:id="0"/>
      <w:r w:rsidDel="00000000" w:rsidR="00000000" w:rsidRPr="00000000">
        <w:rPr>
          <w:rtl w:val="0"/>
        </w:rPr>
        <w:t xml:space="preserve">Andy Dibble - One Last Belly Rub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my dog died, I believed he would be back in a few days.  If a carpenter from Nazareth could manage it, Toby could.  And if I could </w:t>
      </w:r>
      <w:ins w:author="Museletter Editor" w:id="0" w:date="2020-10-23T00:46:03Z">
        <w:r w:rsidDel="00000000" w:rsidR="00000000" w:rsidRPr="00000000">
          <w:rPr>
            <w:rtl w:val="0"/>
          </w:rPr>
          <w:t xml:space="preserve">descend</w:t>
        </w:r>
      </w:ins>
      <w:del w:author="Museletter Editor" w:id="0" w:date="2020-10-23T00:46:03Z">
        <w:r w:rsidDel="00000000" w:rsidR="00000000" w:rsidRPr="00000000">
          <w:rPr>
            <w:rtl w:val="0"/>
          </w:rPr>
          <w:delText xml:space="preserve">go down</w:delText>
        </w:r>
      </w:del>
      <w:r w:rsidDel="00000000" w:rsidR="00000000" w:rsidRPr="00000000">
        <w:rPr>
          <w:rtl w:val="0"/>
        </w:rPr>
        <w:t xml:space="preserve"> like Orpheus, I’d find him guarding the gates of the Underworld, howling and hopping on his hind legs, like he did in life when the doorbell rang.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Three days and no Toby, so I thought he would return after nine nights, like Odin from the world tree.  Not with runes, but with a vole he scared up from a hole in the backyard.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 didn’t come in, wet and muddy-pawed, so I cleaved with still greater scientific rigor to a new theory.  Toby is like the Buddha, who will return at the end of the world to give one last sermon, his body reassembling from where it’s scattered in sixty-four thousand reliquaries.  Just so, at the end of all things, Toby will return for one last belly rub.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