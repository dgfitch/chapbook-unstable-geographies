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6tzh00jq72p9" w:id="0"/>
      <w:bookmarkEnd w:id="0"/>
      <w:r w:rsidDel="00000000" w:rsidR="00000000" w:rsidRPr="00000000">
        <w:rPr>
          <w:rtl w:val="0"/>
        </w:rPr>
        <w:t xml:space="preserve">Julie Fitzpatrick - Third Strike </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rPr>
          <w:ins w:author="Andrew Dibble" w:id="3" w:date="2020-10-09T09:14:06Z"/>
          <w:sz w:val="24"/>
          <w:szCs w:val="24"/>
        </w:rPr>
      </w:pPr>
      <w:r w:rsidDel="00000000" w:rsidR="00000000" w:rsidRPr="00000000">
        <w:rPr>
          <w:sz w:val="24"/>
          <w:szCs w:val="24"/>
          <w:rtl w:val="0"/>
        </w:rPr>
        <w:t xml:space="preserve">The fields were quiet now. It was a relief to Janie, not having the constant knowledge that their meticulously designed miniature empires were inexorably moving toward </w:t>
      </w:r>
      <w:del w:author="Andrew Dibble" w:id="0" w:date="2020-10-09T09:13:22Z">
        <w:r w:rsidDel="00000000" w:rsidR="00000000" w:rsidRPr="00000000">
          <w:rPr>
            <w:sz w:val="24"/>
            <w:szCs w:val="24"/>
            <w:rtl w:val="0"/>
          </w:rPr>
          <w:delText xml:space="preserve">their </w:delText>
        </w:r>
      </w:del>
      <w:r w:rsidDel="00000000" w:rsidR="00000000" w:rsidRPr="00000000">
        <w:rPr>
          <w:sz w:val="24"/>
          <w:szCs w:val="24"/>
          <w:rtl w:val="0"/>
        </w:rPr>
        <w:t xml:space="preserve">death </w:t>
      </w:r>
      <w:ins w:author="Andrew Dibble" w:id="1" w:date="2020-10-09T00:29:23Z">
        <w:r w:rsidDel="00000000" w:rsidR="00000000" w:rsidRPr="00000000">
          <w:rPr>
            <w:sz w:val="24"/>
            <w:szCs w:val="24"/>
            <w:rtl w:val="0"/>
          </w:rPr>
          <w:t xml:space="preserve">throes</w:t>
        </w:r>
      </w:ins>
      <w:del w:author="Andrew Dibble" w:id="1" w:date="2020-10-09T00:29:23Z">
        <w:r w:rsidDel="00000000" w:rsidR="00000000" w:rsidRPr="00000000">
          <w:rPr>
            <w:sz w:val="24"/>
            <w:szCs w:val="24"/>
            <w:rtl w:val="0"/>
          </w:rPr>
          <w:delText xml:space="preserve">throws</w:delText>
        </w:r>
      </w:del>
      <w:r w:rsidDel="00000000" w:rsidR="00000000" w:rsidRPr="00000000">
        <w:rPr>
          <w:sz w:val="24"/>
          <w:szCs w:val="24"/>
          <w:rtl w:val="0"/>
        </w:rPr>
        <w:t xml:space="preserve">. Even though the dying was limited to species that were not sentient, (as far as they had been able to ascertain), she </w:t>
      </w:r>
      <w:del w:author="Andrew Dibble" w:id="2" w:date="2020-10-09T00:30:43Z">
        <w:r w:rsidDel="00000000" w:rsidR="00000000" w:rsidRPr="00000000">
          <w:rPr>
            <w:sz w:val="24"/>
            <w:szCs w:val="24"/>
            <w:rtl w:val="0"/>
          </w:rPr>
          <w:delText xml:space="preserve">had </w:delText>
        </w:r>
      </w:del>
      <w:r w:rsidDel="00000000" w:rsidR="00000000" w:rsidRPr="00000000">
        <w:rPr>
          <w:sz w:val="24"/>
          <w:szCs w:val="24"/>
          <w:rtl w:val="0"/>
        </w:rPr>
        <w:t xml:space="preserve">found that it weighed on her. She felt their desperation, their panic, their pain. It never built up gradually, as one might expect. No, the discomfort that accompanied the final population blooms that spelled the end was limited to a tiny fraction of the total history of that world. </w:t>
      </w:r>
      <w:commentRangeStart w:id="0"/>
      <w:r w:rsidDel="00000000" w:rsidR="00000000" w:rsidRPr="00000000">
        <w:rPr>
          <w:sz w:val="24"/>
          <w:szCs w:val="24"/>
          <w:rtl w:val="0"/>
        </w:rPr>
        <w:t xml:space="preserve">If the timeline was reduced to one hour, the apocalypse would take less than a minute – fifteen seconds, or so, really</w:t>
      </w:r>
      <w:commentRangeEnd w:id="0"/>
      <w:r w:rsidDel="00000000" w:rsidR="00000000" w:rsidRPr="00000000">
        <w:commentReference w:id="0"/>
      </w:r>
      <w:r w:rsidDel="00000000" w:rsidR="00000000" w:rsidRPr="00000000">
        <w:rPr>
          <w:sz w:val="24"/>
          <w:szCs w:val="24"/>
          <w:rtl w:val="0"/>
        </w:rPr>
        <w:t xml:space="preserve">. </w:t>
      </w:r>
      <w:ins w:author="Andrew Dibble" w:id="3" w:date="2020-10-09T09:14:06Z">
        <w:r w:rsidDel="00000000" w:rsidR="00000000" w:rsidRPr="00000000">
          <w:rPr>
            <w:rtl w:val="0"/>
          </w:rPr>
        </w:r>
      </w:ins>
    </w:p>
    <w:p w:rsidR="00000000" w:rsidDel="00000000" w:rsidP="00000000" w:rsidRDefault="00000000" w:rsidRPr="00000000" w14:paraId="00000004">
      <w:pPr>
        <w:rPr>
          <w:ins w:author="Andrew Dibble" w:id="3" w:date="2020-10-09T09:14:06Z"/>
          <w:sz w:val="24"/>
          <w:szCs w:val="24"/>
        </w:rPr>
      </w:pPr>
      <w:ins w:author="Andrew Dibble" w:id="3" w:date="2020-10-09T09:14:06Z">
        <w:r w:rsidDel="00000000" w:rsidR="00000000" w:rsidRPr="00000000">
          <w:rPr>
            <w:rtl w:val="0"/>
          </w:rPr>
        </w:r>
      </w:ins>
    </w:p>
    <w:p w:rsidR="00000000" w:rsidDel="00000000" w:rsidP="00000000" w:rsidRDefault="00000000" w:rsidRPr="00000000" w14:paraId="00000005">
      <w:pPr>
        <w:rPr>
          <w:sz w:val="24"/>
          <w:szCs w:val="24"/>
        </w:rPr>
      </w:pPr>
      <w:r w:rsidDel="00000000" w:rsidR="00000000" w:rsidRPr="00000000">
        <w:rPr>
          <w:sz w:val="24"/>
          <w:szCs w:val="24"/>
          <w:rtl w:val="0"/>
        </w:rPr>
        <w:t xml:space="preserve">But after the first trial, Janie knew what to expect, and her anxiety lasted quite a bit longer. </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rPr>
      </w:pPr>
      <w:r w:rsidDel="00000000" w:rsidR="00000000" w:rsidRPr="00000000">
        <w:rPr>
          <w:sz w:val="24"/>
          <w:szCs w:val="24"/>
          <w:rtl w:val="0"/>
        </w:rPr>
        <w:t xml:space="preserve">As the third round of testing reached critical mass, she went to the ship dispensary and described her symptoms to the pharmacist, who prescribed level 3 anti-anxiety bracelets. She was still wearing them. They were the same kind the dolphins inhabiting the waters surrounding the research </w:t>
      </w:r>
      <w:commentRangeStart w:id="1"/>
      <w:r w:rsidDel="00000000" w:rsidR="00000000" w:rsidRPr="00000000">
        <w:rPr>
          <w:sz w:val="24"/>
          <w:szCs w:val="24"/>
          <w:rtl w:val="0"/>
        </w:rPr>
        <w:t xml:space="preserve">continents </w:t>
      </w:r>
      <w:commentRangeEnd w:id="1"/>
      <w:r w:rsidDel="00000000" w:rsidR="00000000" w:rsidRPr="00000000">
        <w:commentReference w:id="1"/>
      </w:r>
      <w:r w:rsidDel="00000000" w:rsidR="00000000" w:rsidRPr="00000000">
        <w:rPr>
          <w:sz w:val="24"/>
          <w:szCs w:val="24"/>
          <w:rtl w:val="0"/>
        </w:rPr>
        <w:t xml:space="preserve">were fitted with. Even though the dolphins had barely failed the sentience tests, they obviously suffered during the final trials. Now that they had finished their research, moving beyond the third apocalypse, Janie should be able to remove the bracelets – or at least most of them. </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sz w:val="24"/>
          <w:szCs w:val="24"/>
          <w:rtl w:val="0"/>
        </w:rPr>
        <w:t xml:space="preserve">She </w:t>
      </w:r>
      <w:del w:author="Andrew Dibble" w:id="4" w:date="2020-10-09T00:32:36Z">
        <w:r w:rsidDel="00000000" w:rsidR="00000000" w:rsidRPr="00000000">
          <w:rPr>
            <w:sz w:val="24"/>
            <w:szCs w:val="24"/>
            <w:rtl w:val="0"/>
          </w:rPr>
          <w:delText xml:space="preserve">had </w:delText>
        </w:r>
      </w:del>
      <w:r w:rsidDel="00000000" w:rsidR="00000000" w:rsidRPr="00000000">
        <w:rPr>
          <w:sz w:val="24"/>
          <w:szCs w:val="24"/>
          <w:rtl w:val="0"/>
        </w:rPr>
        <w:t xml:space="preserve">invited me to visit their ship and write a piece about their post-apocalypse research. I found her to be refreshingly candid, if somewhat fragile, regarding their findings. After three rounds of documenting the rise and fall of life webs within a closed habitat, the data indicated that once the web of life within a prescribed world failed for the third time, there were not enough surviving organisms to withstand the toxic residue, at least not for a long enough period to allow dissipation of the toxins so that regeneration might occur, beginning again the lengthy process of evolution. Three strikes and you’re out, so to speak. </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sz w:val="24"/>
          <w:szCs w:val="24"/>
        </w:rPr>
      </w:pPr>
      <w:r w:rsidDel="00000000" w:rsidR="00000000" w:rsidRPr="00000000">
        <w:rPr>
          <w:sz w:val="24"/>
          <w:szCs w:val="24"/>
          <w:rtl w:val="0"/>
        </w:rPr>
        <w:t xml:space="preserve">I asked her how they had ascertained that the primates at the top of the food chain on this planet were not sentient. “That’s a good question,” she began. “I have had my own misgivings from the start. When the planet was first chosen, shortly after our initial arrival, there were no primates and all other species failed the tests for sentience. After additional evolution, though, dolphins developed tendencies that are often precursors of sentience, and primates appeared. They were omnivorous, thereby failing that test for sentience, however, they did show signs of developing sentience between periods of extensive war. I argued that with only limited guidance, they could become sentient.</w:t>
      </w:r>
      <w:commentRangeStart w:id="2"/>
      <w:r w:rsidDel="00000000" w:rsidR="00000000" w:rsidRPr="00000000">
        <w:rPr>
          <w:sz w:val="24"/>
          <w:szCs w:val="24"/>
          <w:rtl w:val="0"/>
        </w:rPr>
        <w:t xml:space="preserve"> My arguments were taken under </w:t>
      </w:r>
      <w:commentRangeEnd w:id="2"/>
      <w:r w:rsidDel="00000000" w:rsidR="00000000" w:rsidRPr="00000000">
        <w:commentReference w:id="2"/>
      </w:r>
      <w:r w:rsidDel="00000000" w:rsidR="00000000" w:rsidRPr="00000000">
        <w:rPr>
          <w:sz w:val="24"/>
          <w:szCs w:val="24"/>
          <w:rtl w:val="0"/>
        </w:rPr>
        <w:t xml:space="preserve">review, but the outcomes of the research were deemed too valuable to sacrifice for the questionable possibility of developing one more sentient species, so the research continued.” </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sz w:val="24"/>
          <w:szCs w:val="24"/>
          <w:rtl w:val="0"/>
        </w:rPr>
        <w:t xml:space="preserve">Frowning at this, I found myself siding with Janie and the omnivores on the issue of sentience. “If being omnivorous was the only criterion keeping them from passing, couldn’t at least a few plant-eaters be found?” </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sz w:val="24"/>
          <w:szCs w:val="24"/>
          <w:rtl w:val="0"/>
        </w:rPr>
        <w:t xml:space="preserve">“Yes, but there were other criteria that strengthened the argument for their lack of sentience. </w:t>
      </w:r>
      <w:commentRangeStart w:id="3"/>
      <w:commentRangeStart w:id="4"/>
      <w:r w:rsidDel="00000000" w:rsidR="00000000" w:rsidRPr="00000000">
        <w:rPr>
          <w:sz w:val="24"/>
          <w:szCs w:val="24"/>
          <w:rtl w:val="0"/>
        </w:rPr>
        <w:t xml:space="preserve">They learned to build bombs and chose to use them. They learned to harness renewable energy but chose to keep that knowledge buried for as long as they could. </w:t>
      </w:r>
      <w:commentRangeEnd w:id="3"/>
      <w:r w:rsidDel="00000000" w:rsidR="00000000" w:rsidRPr="00000000">
        <w:commentReference w:id="3"/>
      </w:r>
      <w:commentRangeEnd w:id="4"/>
      <w:r w:rsidDel="00000000" w:rsidR="00000000" w:rsidRPr="00000000">
        <w:commentReference w:id="4"/>
      </w:r>
      <w:r w:rsidDel="00000000" w:rsidR="00000000" w:rsidRPr="00000000">
        <w:rPr>
          <w:sz w:val="24"/>
          <w:szCs w:val="24"/>
          <w:rtl w:val="0"/>
        </w:rPr>
        <w:t xml:space="preserve">They learned to educate, feed, and heal their wealthy, but chose not to do the same for their poor. They proclaimed themselves to be stewards of their planet’s other species while eating them, destroying their habitats, and exploiting them into extinction.” </w:t>
      </w:r>
    </w:p>
    <w:p w:rsidR="00000000" w:rsidDel="00000000" w:rsidP="00000000" w:rsidRDefault="00000000" w:rsidRPr="00000000" w14:paraId="00000010">
      <w:pP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rPr>
          <w:sz w:val="24"/>
          <w:szCs w:val="24"/>
        </w:rPr>
      </w:pPr>
      <w:r w:rsidDel="00000000" w:rsidR="00000000" w:rsidRPr="00000000">
        <w:rPr>
          <w:sz w:val="24"/>
          <w:szCs w:val="24"/>
          <w:rtl w:val="0"/>
        </w:rPr>
        <w:t xml:space="preserve">“Even so, with a little help, couldn’t they have changed their ways?” </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sz w:val="24"/>
          <w:szCs w:val="24"/>
          <w:rtl w:val="0"/>
        </w:rPr>
        <w:t xml:space="preserve">“We provided a variety of religions that all laid out the importance of respect and compassion and promised terrible consequences for those who did not abide by their teachings, but they never really caught on with the mainstream of the species.”  </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sz w:val="24"/>
          <w:szCs w:val="24"/>
          <w:rtl w:val="0"/>
        </w:rPr>
        <w:t xml:space="preserve">Janie shook her head, shrugged her shoulders and sighed. “I would have loved to try one more round, giving them just a bit more guidance, but, alas, their third trial is finished. I am definitely going to try to get permission to do things differently on the next planet, though.”  </w:t>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rPr/>
      </w:pPr>
      <w:r w:rsidDel="00000000" w:rsidR="00000000" w:rsidRPr="00000000">
        <w:rPr>
          <w:rtl w:val="0"/>
        </w:rPr>
        <w:t xml:space="preserve">She threw her bracelets in the recycling receptacle.</w:t>
      </w:r>
    </w:p>
    <w:p w:rsidR="00000000" w:rsidDel="00000000" w:rsidP="00000000" w:rsidRDefault="00000000" w:rsidRPr="00000000" w14:paraId="00000018">
      <w:pPr>
        <w:rPr/>
      </w:pPr>
      <w:r w:rsidDel="00000000" w:rsidR="00000000" w:rsidRPr="00000000">
        <w:rPr>
          <w:rtl w:val="0"/>
        </w:rPr>
      </w:r>
    </w:p>
    <w:sectPr>
      <w:pgSz w:h="15840" w:w="12240" w:orient="portrait"/>
      <w:pgMar w:bottom="720" w:top="720" w:left="1152" w:right="115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w Dibble" w:id="3" w:date="2020-10-09T00:45:10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maybe seem to be arguments against them being rational, not being sentient.</w:t>
      </w:r>
    </w:p>
  </w:comment>
  <w:comment w:author="Andrew Dibble" w:id="4" w:date="2020-10-09T00:45:29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hypocrites</w:t>
      </w:r>
    </w:p>
  </w:comment>
  <w:comment w:author="Andrew Dibble" w:id="2" w:date="2020-10-09T00:43:33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who?</w:t>
      </w:r>
    </w:p>
  </w:comment>
  <w:comment w:author="Andrew Dibble" w:id="0" w:date="2020-10-09T09:13:55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w:t>
      </w:r>
    </w:p>
  </w:comment>
  <w:comment w:author="Andrew Dibble" w:id="1" w:date="2020-10-09T00:32:11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research continents?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